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E176A" w14:textId="77777777" w:rsidR="00B3323E" w:rsidRPr="00F21AF4" w:rsidRDefault="00B3323E" w:rsidP="00B3323E">
      <w:pPr>
        <w:spacing w:line="240" w:lineRule="auto"/>
        <w:ind w:hanging="270"/>
        <w:contextualSpacing/>
        <w:rPr>
          <w:rFonts w:ascii="Arial" w:hAnsi="Arial" w:cs="Arial"/>
          <w:b/>
          <w:u w:val="single"/>
        </w:rPr>
      </w:pPr>
      <w:bookmarkStart w:id="0" w:name="_Hlk33635649"/>
      <w:permStart w:id="852837968" w:edGrp="everyone"/>
      <w:r w:rsidRPr="00F21AF4">
        <w:rPr>
          <w:rFonts w:ascii="Arial" w:hAnsi="Arial" w:cs="Arial"/>
          <w:b/>
          <w:u w:val="single"/>
        </w:rPr>
        <w:t>Education</w:t>
      </w:r>
    </w:p>
    <w:p w14:paraId="25B4C625" w14:textId="77777777" w:rsidR="0059074D" w:rsidRPr="00F21AF4" w:rsidRDefault="00B3323E" w:rsidP="0059074D">
      <w:pPr>
        <w:spacing w:line="240" w:lineRule="auto"/>
        <w:ind w:left="-274"/>
        <w:contextualSpacing/>
        <w:rPr>
          <w:rFonts w:ascii="Arial" w:hAnsi="Arial" w:cs="Arial"/>
          <w:b/>
        </w:rPr>
      </w:pPr>
      <w:r w:rsidRPr="00F21AF4">
        <w:rPr>
          <w:rFonts w:ascii="Arial" w:hAnsi="Arial" w:cs="Arial"/>
          <w:b/>
        </w:rPr>
        <w:t>Drake University |</w:t>
      </w:r>
      <w:r w:rsidRPr="00F21AF4">
        <w:rPr>
          <w:rFonts w:ascii="Arial" w:hAnsi="Arial" w:cs="Arial"/>
        </w:rPr>
        <w:t xml:space="preserve"> </w:t>
      </w:r>
      <w:r w:rsidRPr="00F21AF4">
        <w:rPr>
          <w:rFonts w:ascii="Arial" w:hAnsi="Arial" w:cs="Arial"/>
          <w:b/>
        </w:rPr>
        <w:t>Des Moines, Iowa</w:t>
      </w:r>
    </w:p>
    <w:p w14:paraId="26FEA717" w14:textId="6BF15E1F" w:rsidR="00B3323E" w:rsidRPr="00F21AF4" w:rsidRDefault="00B3323E" w:rsidP="0059074D">
      <w:pPr>
        <w:spacing w:line="240" w:lineRule="auto"/>
        <w:ind w:left="-274"/>
        <w:contextualSpacing/>
        <w:rPr>
          <w:rFonts w:ascii="Arial" w:hAnsi="Arial" w:cs="Arial"/>
          <w:b/>
        </w:rPr>
      </w:pPr>
      <w:r w:rsidRPr="00F21AF4">
        <w:rPr>
          <w:rFonts w:ascii="Arial" w:hAnsi="Arial" w:cs="Arial"/>
        </w:rPr>
        <w:t>Degree: Bachelor of Science in Business Administration</w:t>
      </w:r>
    </w:p>
    <w:p w14:paraId="125CF2A1" w14:textId="6D51E445" w:rsidR="00B3323E" w:rsidRPr="00F21AF4" w:rsidRDefault="00B3323E" w:rsidP="00B3323E">
      <w:pPr>
        <w:pStyle w:val="ListParagraph"/>
        <w:numPr>
          <w:ilvl w:val="0"/>
          <w:numId w:val="3"/>
        </w:numPr>
        <w:spacing w:line="240" w:lineRule="auto"/>
        <w:ind w:left="504"/>
        <w:rPr>
          <w:rFonts w:ascii="Arial" w:hAnsi="Arial" w:cs="Arial"/>
        </w:rPr>
      </w:pPr>
      <w:r w:rsidRPr="00B71CED">
        <w:rPr>
          <w:rFonts w:ascii="Arial" w:hAnsi="Arial" w:cs="Arial"/>
        </w:rPr>
        <w:t xml:space="preserve">Major: </w:t>
      </w:r>
      <w:r w:rsidR="0032056A" w:rsidRPr="00B71CED">
        <w:rPr>
          <w:rFonts w:ascii="Arial" w:hAnsi="Arial" w:cs="Arial"/>
        </w:rPr>
        <w:t>Actuarial Science</w:t>
      </w:r>
      <w:r w:rsidR="00234828" w:rsidRPr="00F21AF4">
        <w:rPr>
          <w:rFonts w:ascii="Arial" w:hAnsi="Arial" w:cs="Arial"/>
        </w:rPr>
        <w:t xml:space="preserve"> </w:t>
      </w:r>
      <w:r w:rsidR="00234828" w:rsidRPr="00F21AF4">
        <w:rPr>
          <w:rFonts w:ascii="Arial" w:hAnsi="Arial" w:cs="Arial"/>
          <w:bCs/>
        </w:rPr>
        <w:t>|</w:t>
      </w:r>
      <w:r w:rsidR="00F54CB5" w:rsidRPr="00F21AF4">
        <w:rPr>
          <w:rFonts w:ascii="Arial" w:hAnsi="Arial" w:cs="Arial"/>
        </w:rPr>
        <w:t xml:space="preserve"> M</w:t>
      </w:r>
      <w:r w:rsidR="00F66A2B" w:rsidRPr="00F21AF4">
        <w:rPr>
          <w:rFonts w:ascii="Arial" w:hAnsi="Arial" w:cs="Arial"/>
        </w:rPr>
        <w:t>ajor</w:t>
      </w:r>
      <w:r w:rsidR="00F54CB5" w:rsidRPr="00F21AF4">
        <w:rPr>
          <w:rFonts w:ascii="Arial" w:hAnsi="Arial" w:cs="Arial"/>
        </w:rPr>
        <w:t xml:space="preserve">: </w:t>
      </w:r>
      <w:r w:rsidR="00603936" w:rsidRPr="00F21AF4">
        <w:rPr>
          <w:rFonts w:ascii="Arial" w:hAnsi="Arial" w:cs="Arial"/>
        </w:rPr>
        <w:t>D</w:t>
      </w:r>
      <w:r w:rsidR="00F54CB5" w:rsidRPr="00F21AF4">
        <w:rPr>
          <w:rFonts w:ascii="Arial" w:hAnsi="Arial" w:cs="Arial"/>
        </w:rPr>
        <w:t xml:space="preserve">ata </w:t>
      </w:r>
      <w:r w:rsidR="00603936" w:rsidRPr="00F21AF4">
        <w:rPr>
          <w:rFonts w:ascii="Arial" w:hAnsi="Arial" w:cs="Arial"/>
        </w:rPr>
        <w:t>A</w:t>
      </w:r>
      <w:r w:rsidR="00F54CB5" w:rsidRPr="00F21AF4">
        <w:rPr>
          <w:rFonts w:ascii="Arial" w:hAnsi="Arial" w:cs="Arial"/>
        </w:rPr>
        <w:t>nalytics</w:t>
      </w:r>
    </w:p>
    <w:p w14:paraId="1E5105F0" w14:textId="68E6BD58" w:rsidR="005A3218" w:rsidRDefault="00B71CED" w:rsidP="002B7657">
      <w:pPr>
        <w:pStyle w:val="ListParagraph"/>
        <w:numPr>
          <w:ilvl w:val="0"/>
          <w:numId w:val="3"/>
        </w:numPr>
        <w:spacing w:line="240" w:lineRule="auto"/>
        <w:ind w:left="504"/>
        <w:rPr>
          <w:rFonts w:ascii="Arial" w:hAnsi="Arial" w:cs="Arial"/>
        </w:rPr>
      </w:pPr>
      <w:ins w:id="1" w:author="Lendie Follett" w:date="2021-06-11T09:51:00Z">
        <w:r>
          <w:rPr>
            <w:rFonts w:ascii="Arial" w:hAnsi="Arial" w:cs="Arial"/>
          </w:rPr>
          <w:t xml:space="preserve">Expected </w:t>
        </w:r>
      </w:ins>
      <w:r w:rsidR="00B3323E" w:rsidRPr="00F21AF4">
        <w:rPr>
          <w:rFonts w:ascii="Arial" w:hAnsi="Arial" w:cs="Arial"/>
        </w:rPr>
        <w:t>Graduatio</w:t>
      </w:r>
      <w:r w:rsidR="00BF5BA8" w:rsidRPr="00F21AF4">
        <w:rPr>
          <w:rFonts w:ascii="Arial" w:hAnsi="Arial" w:cs="Arial"/>
        </w:rPr>
        <w:t>n</w:t>
      </w:r>
      <w:r w:rsidR="00B3323E" w:rsidRPr="00F21AF4">
        <w:rPr>
          <w:rFonts w:ascii="Arial" w:hAnsi="Arial" w:cs="Arial"/>
        </w:rPr>
        <w:t xml:space="preserve">: </w:t>
      </w:r>
      <w:r w:rsidR="00056AED">
        <w:rPr>
          <w:rFonts w:ascii="Arial" w:hAnsi="Arial" w:cs="Arial"/>
        </w:rPr>
        <w:t>December</w:t>
      </w:r>
      <w:r w:rsidR="00B3323E" w:rsidRPr="00F21AF4">
        <w:rPr>
          <w:rFonts w:ascii="Arial" w:hAnsi="Arial" w:cs="Arial"/>
        </w:rPr>
        <w:t xml:space="preserve"> 2021</w:t>
      </w:r>
    </w:p>
    <w:p w14:paraId="7CD01F91" w14:textId="76FAD8DE" w:rsidR="0074580E" w:rsidRPr="00F21AF4" w:rsidRDefault="0074580E" w:rsidP="0074580E">
      <w:pPr>
        <w:pStyle w:val="NoSpacing"/>
        <w:ind w:hanging="270"/>
        <w:rPr>
          <w:rFonts w:ascii="Arial" w:hAnsi="Arial" w:cs="Arial"/>
          <w:b/>
          <w:u w:val="single"/>
        </w:rPr>
      </w:pPr>
      <w:del w:id="2" w:author="Lendie Follett" w:date="2021-06-11T09:53:00Z">
        <w:r w:rsidRPr="00F21AF4" w:rsidDel="00B71CED">
          <w:rPr>
            <w:rFonts w:ascii="Arial" w:hAnsi="Arial" w:cs="Arial"/>
            <w:b/>
            <w:u w:val="single"/>
          </w:rPr>
          <w:delText xml:space="preserve">Technical </w:delText>
        </w:r>
      </w:del>
      <w:r w:rsidRPr="00F21AF4">
        <w:rPr>
          <w:rFonts w:ascii="Arial" w:hAnsi="Arial" w:cs="Arial"/>
          <w:b/>
          <w:u w:val="single"/>
        </w:rPr>
        <w:t>Skills</w:t>
      </w:r>
    </w:p>
    <w:p w14:paraId="0C166424" w14:textId="6C3371F6" w:rsidR="00B71CED" w:rsidRDefault="00B71CED" w:rsidP="00B71CED">
      <w:pPr>
        <w:pStyle w:val="NoSpacing"/>
        <w:numPr>
          <w:ilvl w:val="0"/>
          <w:numId w:val="7"/>
        </w:numPr>
        <w:rPr>
          <w:ins w:id="3" w:author="Lendie Follett" w:date="2021-06-11T09:53:00Z"/>
          <w:rFonts w:ascii="Arial" w:hAnsi="Arial" w:cs="Arial"/>
        </w:rPr>
      </w:pPr>
      <w:ins w:id="4" w:author="Lendie Follett" w:date="2021-06-11T09:53:00Z">
        <w:r>
          <w:rPr>
            <w:rFonts w:ascii="Arial" w:hAnsi="Arial" w:cs="Arial"/>
          </w:rPr>
          <w:t xml:space="preserve">Programming: </w:t>
        </w:r>
        <w:r w:rsidRPr="00F21AF4">
          <w:rPr>
            <w:rFonts w:ascii="Arial" w:hAnsi="Arial" w:cs="Arial"/>
          </w:rPr>
          <w:t>R</w:t>
        </w:r>
      </w:ins>
      <w:ins w:id="5" w:author="Lendie Follett" w:date="2021-06-11T09:55:00Z">
        <w:r>
          <w:rPr>
            <w:rFonts w:ascii="Arial" w:hAnsi="Arial" w:cs="Arial"/>
          </w:rPr>
          <w:t xml:space="preserve"> (</w:t>
        </w:r>
        <w:proofErr w:type="spellStart"/>
        <w:r>
          <w:rPr>
            <w:rFonts w:ascii="Arial" w:hAnsi="Arial" w:cs="Arial"/>
          </w:rPr>
          <w:t>ggplot</w:t>
        </w:r>
        <w:proofErr w:type="spellEnd"/>
        <w:r>
          <w:rPr>
            <w:rFonts w:ascii="Arial" w:hAnsi="Arial" w:cs="Arial"/>
          </w:rPr>
          <w:t xml:space="preserve">, </w:t>
        </w:r>
        <w:proofErr w:type="spellStart"/>
        <w:r>
          <w:rPr>
            <w:rFonts w:ascii="Arial" w:hAnsi="Arial" w:cs="Arial"/>
          </w:rPr>
          <w:t>tidyverse</w:t>
        </w:r>
        <w:proofErr w:type="spellEnd"/>
        <w:r>
          <w:rPr>
            <w:rFonts w:ascii="Arial" w:hAnsi="Arial" w:cs="Arial"/>
          </w:rPr>
          <w:t>)</w:t>
        </w:r>
      </w:ins>
      <w:ins w:id="6" w:author="Lendie Follett" w:date="2021-06-11T09:53:00Z">
        <w:r w:rsidRPr="00F21AF4">
          <w:rPr>
            <w:rFonts w:ascii="Arial" w:hAnsi="Arial" w:cs="Arial"/>
          </w:rPr>
          <w:t xml:space="preserve">, SAS, Python, </w:t>
        </w:r>
        <w:r>
          <w:rPr>
            <w:rFonts w:ascii="Arial" w:hAnsi="Arial" w:cs="Arial"/>
          </w:rPr>
          <w:t>Java, SQL</w:t>
        </w:r>
      </w:ins>
    </w:p>
    <w:p w14:paraId="0C511026" w14:textId="6FB0112C" w:rsidR="00B71CED" w:rsidRPr="00B71CED" w:rsidRDefault="00B71CED" w:rsidP="00B71CED">
      <w:pPr>
        <w:pStyle w:val="NoSpacing"/>
        <w:numPr>
          <w:ilvl w:val="0"/>
          <w:numId w:val="7"/>
        </w:numPr>
        <w:rPr>
          <w:ins w:id="7" w:author="Lendie Follett" w:date="2021-06-11T09:53:00Z"/>
          <w:rFonts w:ascii="Arial" w:hAnsi="Arial" w:cs="Arial"/>
        </w:rPr>
      </w:pPr>
      <w:ins w:id="8" w:author="Lendie Follett" w:date="2021-06-11T09:53:00Z">
        <w:r>
          <w:rPr>
            <w:rFonts w:ascii="Arial" w:hAnsi="Arial" w:cs="Arial"/>
          </w:rPr>
          <w:t>Data a</w:t>
        </w:r>
      </w:ins>
      <w:ins w:id="9" w:author="Lendie Follett" w:date="2021-06-11T09:54:00Z">
        <w:r>
          <w:rPr>
            <w:rFonts w:ascii="Arial" w:hAnsi="Arial" w:cs="Arial"/>
          </w:rPr>
          <w:t xml:space="preserve">nalysis: </w:t>
        </w:r>
      </w:ins>
      <w:ins w:id="10" w:author="Lendie Follett" w:date="2021-06-11T10:01:00Z">
        <w:r>
          <w:rPr>
            <w:rFonts w:ascii="Arial" w:hAnsi="Arial" w:cs="Arial"/>
          </w:rPr>
          <w:t xml:space="preserve">data visualization, </w:t>
        </w:r>
      </w:ins>
      <w:ins w:id="11" w:author="Lendie Follett" w:date="2021-06-11T09:54:00Z">
        <w:r>
          <w:rPr>
            <w:rFonts w:ascii="Arial" w:hAnsi="Arial" w:cs="Arial"/>
          </w:rPr>
          <w:t>linear regression</w:t>
        </w:r>
        <w:r>
          <w:rPr>
            <w:rFonts w:ascii="Arial" w:hAnsi="Arial" w:cs="Arial"/>
          </w:rPr>
          <w:t xml:space="preserve">, logistic regression, </w:t>
        </w:r>
      </w:ins>
      <w:ins w:id="12" w:author="Lendie Follett" w:date="2021-06-11T09:55:00Z">
        <w:r>
          <w:rPr>
            <w:rFonts w:ascii="Arial" w:hAnsi="Arial" w:cs="Arial"/>
          </w:rPr>
          <w:t>class</w:t>
        </w:r>
      </w:ins>
      <w:ins w:id="13" w:author="Lendie Follett" w:date="2021-06-11T09:56:00Z">
        <w:r>
          <w:rPr>
            <w:rFonts w:ascii="Arial" w:hAnsi="Arial" w:cs="Arial"/>
          </w:rPr>
          <w:t xml:space="preserve">ification trees, </w:t>
        </w:r>
      </w:ins>
      <w:ins w:id="14" w:author="Lendie Follett" w:date="2021-06-11T09:54:00Z">
        <w:r>
          <w:rPr>
            <w:rFonts w:ascii="Arial" w:hAnsi="Arial" w:cs="Arial"/>
          </w:rPr>
          <w:t xml:space="preserve">random forests, </w:t>
        </w:r>
        <w:commentRangeStart w:id="15"/>
        <w:r>
          <w:rPr>
            <w:rFonts w:ascii="Arial" w:hAnsi="Arial" w:cs="Arial"/>
          </w:rPr>
          <w:t>clustering</w:t>
        </w:r>
      </w:ins>
      <w:commentRangeEnd w:id="15"/>
      <w:ins w:id="16" w:author="Lendie Follett" w:date="2021-06-11T10:06:00Z">
        <w:r>
          <w:rPr>
            <w:rStyle w:val="CommentReference"/>
            <w:rFonts w:eastAsia="Calibri"/>
          </w:rPr>
          <w:commentReference w:id="15"/>
        </w:r>
      </w:ins>
    </w:p>
    <w:p w14:paraId="5757EDEB" w14:textId="4F5D6ACF" w:rsidR="0074580E" w:rsidRPr="00F21AF4" w:rsidRDefault="00B71CED" w:rsidP="0074580E">
      <w:pPr>
        <w:pStyle w:val="NoSpacing"/>
        <w:numPr>
          <w:ilvl w:val="0"/>
          <w:numId w:val="7"/>
        </w:numPr>
        <w:rPr>
          <w:rFonts w:ascii="Arial" w:hAnsi="Arial" w:cs="Arial"/>
        </w:rPr>
      </w:pPr>
      <w:ins w:id="17" w:author="Lendie Follett" w:date="2021-06-11T09:59:00Z">
        <w:r>
          <w:rPr>
            <w:rFonts w:ascii="Arial" w:hAnsi="Arial" w:cs="Arial"/>
          </w:rPr>
          <w:t>Additional</w:t>
        </w:r>
      </w:ins>
      <w:ins w:id="18" w:author="Lendie Follett" w:date="2021-06-11T09:53:00Z">
        <w:r>
          <w:rPr>
            <w:rFonts w:ascii="Arial" w:hAnsi="Arial" w:cs="Arial"/>
          </w:rPr>
          <w:t xml:space="preserve">: </w:t>
        </w:r>
      </w:ins>
      <w:r w:rsidR="0074580E" w:rsidRPr="00F21AF4">
        <w:rPr>
          <w:rFonts w:ascii="Arial" w:hAnsi="Arial" w:cs="Arial"/>
        </w:rPr>
        <w:t>Microsoft Word, Excel, PowerPoint, Access</w:t>
      </w:r>
      <w:ins w:id="19" w:author="Lendie Follett" w:date="2021-06-11T09:55:00Z">
        <w:r>
          <w:rPr>
            <w:rFonts w:ascii="Arial" w:hAnsi="Arial" w:cs="Arial"/>
          </w:rPr>
          <w:t xml:space="preserve">, </w:t>
        </w:r>
        <w:proofErr w:type="spellStart"/>
        <w:r>
          <w:rPr>
            <w:rFonts w:ascii="Arial" w:hAnsi="Arial" w:cs="Arial"/>
          </w:rPr>
          <w:t>Github</w:t>
        </w:r>
      </w:ins>
      <w:proofErr w:type="spellEnd"/>
      <w:ins w:id="20" w:author="Lendie Follett" w:date="2021-06-11T10:07:00Z">
        <w:r>
          <w:rPr>
            <w:rFonts w:ascii="Arial" w:hAnsi="Arial" w:cs="Arial"/>
          </w:rPr>
          <w:t>, R Markdown</w:t>
        </w:r>
      </w:ins>
    </w:p>
    <w:p w14:paraId="2F913A27" w14:textId="67FAE784" w:rsidR="00567AF0" w:rsidRPr="00567AF0" w:rsidDel="00B71CED" w:rsidRDefault="0074580E" w:rsidP="00567AF0">
      <w:pPr>
        <w:pStyle w:val="NoSpacing"/>
        <w:numPr>
          <w:ilvl w:val="0"/>
          <w:numId w:val="7"/>
        </w:numPr>
        <w:rPr>
          <w:del w:id="21" w:author="Lendie Follett" w:date="2021-06-11T09:53:00Z"/>
          <w:rFonts w:ascii="Arial" w:hAnsi="Arial" w:cs="Arial"/>
        </w:rPr>
      </w:pPr>
      <w:del w:id="22" w:author="Lendie Follett" w:date="2021-06-11T09:53:00Z">
        <w:r w:rsidRPr="00F21AF4" w:rsidDel="00B71CED">
          <w:rPr>
            <w:rFonts w:ascii="Arial" w:hAnsi="Arial" w:cs="Arial"/>
          </w:rPr>
          <w:delText xml:space="preserve">R, SAS, Python, </w:delText>
        </w:r>
        <w:r w:rsidR="00643D36" w:rsidDel="00B71CED">
          <w:rPr>
            <w:rFonts w:ascii="Arial" w:hAnsi="Arial" w:cs="Arial"/>
          </w:rPr>
          <w:delText>Java, SQL</w:delText>
        </w:r>
      </w:del>
    </w:p>
    <w:p w14:paraId="5ECA28C8" w14:textId="0578D7CA" w:rsidR="005223FB" w:rsidRPr="00F21AF4" w:rsidRDefault="00E409AA" w:rsidP="005223FB">
      <w:pPr>
        <w:pStyle w:val="NoSpacing"/>
        <w:ind w:hanging="270"/>
        <w:rPr>
          <w:rFonts w:ascii="Arial" w:hAnsi="Arial" w:cs="Arial"/>
        </w:rPr>
      </w:pPr>
      <w:r w:rsidRPr="00F21A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98B281E" wp14:editId="483279B4">
                <wp:simplePos x="0" y="0"/>
                <wp:positionH relativeFrom="page">
                  <wp:posOffset>-419100</wp:posOffset>
                </wp:positionH>
                <wp:positionV relativeFrom="page">
                  <wp:posOffset>160020</wp:posOffset>
                </wp:positionV>
                <wp:extent cx="553720" cy="1019556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53720" cy="1019556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43DEFB69" id="Rectangle 6" o:spid="_x0000_s1026" style="position:absolute;margin-left:-33pt;margin-top:12.6pt;width:43.6pt;height:802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" stroked="f" strokeweight="1pt">
                <v:fill r:id="rId13" o:title="" recolor="t" rotate="t" type="frame"/>
                <o:lock v:ext="edit" aspectratio="t"/>
                <w10:wrap anchorx="page" anchory="page"/>
                <w10:anchorlock/>
              </v:rect>
            </w:pict>
          </mc:Fallback>
        </mc:AlternateContent>
      </w:r>
      <w:r w:rsidR="005223FB" w:rsidRPr="00F21AF4">
        <w:rPr>
          <w:rFonts w:ascii="Arial" w:hAnsi="Arial" w:cs="Arial"/>
          <w:b/>
          <w:u w:val="single"/>
        </w:rPr>
        <w:t>Actuarial Exams</w:t>
      </w:r>
    </w:p>
    <w:p w14:paraId="0C8B7865" w14:textId="04211D97" w:rsidR="005223FB" w:rsidRPr="00F21AF4" w:rsidRDefault="005223FB" w:rsidP="005223FB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F21AF4">
        <w:rPr>
          <w:rFonts w:ascii="Arial" w:hAnsi="Arial" w:cs="Arial"/>
        </w:rPr>
        <w:t xml:space="preserve">Passed </w:t>
      </w:r>
      <w:r w:rsidR="00D3503C" w:rsidRPr="00F21AF4">
        <w:rPr>
          <w:rFonts w:ascii="Arial" w:hAnsi="Arial" w:cs="Arial"/>
        </w:rPr>
        <w:t xml:space="preserve">- </w:t>
      </w:r>
      <w:r w:rsidRPr="00F21AF4">
        <w:rPr>
          <w:rFonts w:ascii="Arial" w:hAnsi="Arial" w:cs="Arial"/>
        </w:rPr>
        <w:t>Exam FM (August 2018)</w:t>
      </w:r>
    </w:p>
    <w:p w14:paraId="04DACC1A" w14:textId="61AE3E2C" w:rsidR="0051559A" w:rsidRPr="00F21AF4" w:rsidRDefault="003005CB" w:rsidP="0051559A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F21AF4">
        <w:rPr>
          <w:rFonts w:ascii="Arial" w:hAnsi="Arial" w:cs="Arial"/>
        </w:rPr>
        <w:t>Passed</w:t>
      </w:r>
      <w:r w:rsidR="005223FB" w:rsidRPr="00F21AF4">
        <w:rPr>
          <w:rFonts w:ascii="Arial" w:hAnsi="Arial" w:cs="Arial"/>
        </w:rPr>
        <w:t xml:space="preserve"> </w:t>
      </w:r>
      <w:r w:rsidR="00D3503C" w:rsidRPr="00F21AF4">
        <w:rPr>
          <w:rFonts w:ascii="Arial" w:hAnsi="Arial" w:cs="Arial"/>
        </w:rPr>
        <w:t xml:space="preserve">- </w:t>
      </w:r>
      <w:r w:rsidR="005223FB" w:rsidRPr="00F21AF4">
        <w:rPr>
          <w:rFonts w:ascii="Arial" w:hAnsi="Arial" w:cs="Arial"/>
        </w:rPr>
        <w:t>Exam P (</w:t>
      </w:r>
      <w:r w:rsidR="003A00C3" w:rsidRPr="00F21AF4">
        <w:rPr>
          <w:rFonts w:ascii="Arial" w:hAnsi="Arial" w:cs="Arial"/>
        </w:rPr>
        <w:t>November</w:t>
      </w:r>
      <w:r w:rsidR="00AF6066" w:rsidRPr="00F21AF4">
        <w:rPr>
          <w:rFonts w:ascii="Arial" w:hAnsi="Arial" w:cs="Arial"/>
        </w:rPr>
        <w:t xml:space="preserve"> </w:t>
      </w:r>
      <w:r w:rsidR="005223FB" w:rsidRPr="00F21AF4">
        <w:rPr>
          <w:rFonts w:ascii="Arial" w:hAnsi="Arial" w:cs="Arial"/>
        </w:rPr>
        <w:t>2019)</w:t>
      </w:r>
    </w:p>
    <w:p w14:paraId="33C04915" w14:textId="7B8A0A02" w:rsidR="00603936" w:rsidRPr="00F21AF4" w:rsidRDefault="00B3323E" w:rsidP="002B2C3C">
      <w:pPr>
        <w:spacing w:line="240" w:lineRule="auto"/>
        <w:ind w:left="-274"/>
        <w:contextualSpacing/>
        <w:rPr>
          <w:rFonts w:ascii="Arial" w:hAnsi="Arial" w:cs="Arial"/>
          <w:b/>
          <w:u w:val="single"/>
        </w:rPr>
      </w:pPr>
      <w:r w:rsidRPr="00F21AF4">
        <w:rPr>
          <w:rFonts w:ascii="Arial" w:hAnsi="Arial" w:cs="Arial"/>
          <w:b/>
          <w:u w:val="single"/>
        </w:rPr>
        <w:t>Professional Experience</w:t>
      </w:r>
    </w:p>
    <w:p w14:paraId="72D69094" w14:textId="266B76EC" w:rsidR="001B043F" w:rsidRPr="00F21AF4" w:rsidRDefault="00637636" w:rsidP="001B043F">
      <w:pPr>
        <w:spacing w:after="0" w:line="240" w:lineRule="auto"/>
        <w:ind w:left="-274"/>
        <w:rPr>
          <w:rFonts w:ascii="Arial" w:hAnsi="Arial" w:cs="Arial"/>
          <w:b/>
        </w:rPr>
      </w:pPr>
      <w:r w:rsidRPr="00F21AF4">
        <w:rPr>
          <w:rFonts w:ascii="Arial" w:hAnsi="Arial" w:cs="Arial"/>
          <w:b/>
        </w:rPr>
        <w:t>Drake University</w:t>
      </w:r>
      <w:r w:rsidR="001B043F" w:rsidRPr="00F21AF4">
        <w:rPr>
          <w:rFonts w:ascii="Arial" w:hAnsi="Arial" w:cs="Arial"/>
          <w:b/>
        </w:rPr>
        <w:t xml:space="preserve"> |</w:t>
      </w:r>
      <w:r w:rsidR="001B043F" w:rsidRPr="00F21AF4">
        <w:rPr>
          <w:rFonts w:ascii="Arial" w:hAnsi="Arial" w:cs="Arial"/>
        </w:rPr>
        <w:t xml:space="preserve"> </w:t>
      </w:r>
      <w:r w:rsidR="001B043F" w:rsidRPr="00F21AF4">
        <w:rPr>
          <w:rFonts w:ascii="Arial" w:hAnsi="Arial" w:cs="Arial"/>
          <w:b/>
        </w:rPr>
        <w:t>Des Moines, Iowa</w:t>
      </w:r>
    </w:p>
    <w:p w14:paraId="2C7572BB" w14:textId="71F60A5D" w:rsidR="001B043F" w:rsidRPr="00F21AF4" w:rsidRDefault="00637636" w:rsidP="001B043F">
      <w:pPr>
        <w:spacing w:after="0" w:line="240" w:lineRule="auto"/>
        <w:ind w:left="-274"/>
        <w:rPr>
          <w:rFonts w:ascii="Arial" w:hAnsi="Arial" w:cs="Arial"/>
          <w:b/>
        </w:rPr>
      </w:pPr>
      <w:r w:rsidRPr="00F21AF4">
        <w:rPr>
          <w:rFonts w:ascii="Arial" w:hAnsi="Arial" w:cs="Arial"/>
          <w:b/>
        </w:rPr>
        <w:t>Research Assistant</w:t>
      </w:r>
      <w:r w:rsidR="001B043F" w:rsidRPr="00F21AF4">
        <w:rPr>
          <w:rFonts w:ascii="Arial" w:hAnsi="Arial" w:cs="Arial"/>
          <w:b/>
        </w:rPr>
        <w:t xml:space="preserve"> | June 2019 - July 2019</w:t>
      </w:r>
    </w:p>
    <w:p w14:paraId="77ABB69D" w14:textId="1FBD9506" w:rsidR="00567AF0" w:rsidRPr="00B71CED" w:rsidRDefault="00D136B3" w:rsidP="00567AF0">
      <w:pPr>
        <w:pStyle w:val="NoSpacing"/>
        <w:numPr>
          <w:ilvl w:val="0"/>
          <w:numId w:val="21"/>
        </w:numPr>
        <w:rPr>
          <w:ins w:id="23" w:author="Lendie Follett" w:date="2021-06-11T10:03:00Z"/>
          <w:rFonts w:ascii="Arial" w:hAnsi="Arial" w:cs="Arial"/>
          <w:b/>
          <w:u w:val="single"/>
          <w:rPrChange w:id="24" w:author="Lendie Follett" w:date="2021-06-11T10:03:00Z">
            <w:rPr>
              <w:ins w:id="25" w:author="Lendie Follett" w:date="2021-06-11T10:03:00Z"/>
              <w:rFonts w:ascii="Arial" w:hAnsi="Arial" w:cs="Arial"/>
              <w:bCs/>
            </w:rPr>
          </w:rPrChange>
        </w:rPr>
      </w:pPr>
      <w:r w:rsidRPr="00F21AF4">
        <w:rPr>
          <w:rFonts w:ascii="Arial" w:hAnsi="Arial" w:cs="Arial"/>
          <w:bCs/>
        </w:rPr>
        <w:t>Read and s</w:t>
      </w:r>
      <w:r w:rsidR="001B043F" w:rsidRPr="00F21AF4">
        <w:rPr>
          <w:rFonts w:ascii="Arial" w:hAnsi="Arial" w:cs="Arial"/>
          <w:bCs/>
        </w:rPr>
        <w:t>ummarized research articles on determinants of insurance demand in developing countries</w:t>
      </w:r>
      <w:r w:rsidR="0059074D" w:rsidRPr="00F21AF4">
        <w:rPr>
          <w:rFonts w:ascii="Arial" w:hAnsi="Arial" w:cs="Arial"/>
          <w:bCs/>
        </w:rPr>
        <w:t>.</w:t>
      </w:r>
    </w:p>
    <w:p w14:paraId="470AB8DB" w14:textId="7A6FE495" w:rsidR="00B71CED" w:rsidRPr="00567AF0" w:rsidDel="00B71CED" w:rsidRDefault="00B71CED" w:rsidP="00567AF0">
      <w:pPr>
        <w:pStyle w:val="NoSpacing"/>
        <w:numPr>
          <w:ilvl w:val="0"/>
          <w:numId w:val="21"/>
        </w:numPr>
        <w:rPr>
          <w:del w:id="26" w:author="Lendie Follett" w:date="2021-06-11T10:05:00Z"/>
          <w:rFonts w:ascii="Arial" w:hAnsi="Arial" w:cs="Arial"/>
          <w:b/>
          <w:u w:val="single"/>
        </w:rPr>
      </w:pPr>
      <w:commentRangeStart w:id="27"/>
    </w:p>
    <w:p w14:paraId="3C145390" w14:textId="4F5EE927" w:rsidR="001B043F" w:rsidRPr="00F21AF4" w:rsidRDefault="0059074D" w:rsidP="00D3503C">
      <w:pPr>
        <w:pStyle w:val="NoSpacing"/>
        <w:numPr>
          <w:ilvl w:val="0"/>
          <w:numId w:val="21"/>
        </w:numPr>
        <w:rPr>
          <w:rFonts w:ascii="Arial" w:hAnsi="Arial" w:cs="Arial"/>
          <w:b/>
          <w:u w:val="single"/>
        </w:rPr>
      </w:pPr>
      <w:r w:rsidRPr="00F21AF4">
        <w:rPr>
          <w:rFonts w:ascii="Arial" w:hAnsi="Arial" w:cs="Arial"/>
          <w:bCs/>
        </w:rPr>
        <w:t>Created database</w:t>
      </w:r>
      <w:r w:rsidR="00BB7200" w:rsidRPr="00F21AF4">
        <w:rPr>
          <w:rFonts w:ascii="Arial" w:hAnsi="Arial" w:cs="Arial"/>
          <w:bCs/>
        </w:rPr>
        <w:t xml:space="preserve"> in order to find similarities in other research articles. </w:t>
      </w:r>
      <w:commentRangeEnd w:id="27"/>
      <w:r w:rsidR="00B71CED">
        <w:rPr>
          <w:rStyle w:val="CommentReference"/>
          <w:rFonts w:eastAsia="Calibri"/>
        </w:rPr>
        <w:commentReference w:id="27"/>
      </w:r>
    </w:p>
    <w:p w14:paraId="7D9BEF6C" w14:textId="77777777" w:rsidR="00603936" w:rsidRPr="00F21AF4" w:rsidRDefault="00603936" w:rsidP="00603936">
      <w:pPr>
        <w:spacing w:after="0" w:line="240" w:lineRule="auto"/>
        <w:ind w:left="-274"/>
        <w:rPr>
          <w:rFonts w:ascii="Arial" w:hAnsi="Arial" w:cs="Arial"/>
          <w:b/>
        </w:rPr>
      </w:pPr>
      <w:r w:rsidRPr="00F21AF4">
        <w:rPr>
          <w:rFonts w:ascii="Arial" w:hAnsi="Arial" w:cs="Arial"/>
          <w:b/>
        </w:rPr>
        <w:t>Kumon Education Japan Co. Ltd.|</w:t>
      </w:r>
      <w:r w:rsidRPr="00F21AF4">
        <w:rPr>
          <w:rFonts w:ascii="Arial" w:hAnsi="Arial" w:cs="Arial"/>
        </w:rPr>
        <w:t xml:space="preserve"> </w:t>
      </w:r>
      <w:r w:rsidRPr="00F21AF4">
        <w:rPr>
          <w:rFonts w:ascii="Arial" w:hAnsi="Arial" w:cs="Arial"/>
          <w:b/>
        </w:rPr>
        <w:t>Des Moines, Iowa</w:t>
      </w:r>
    </w:p>
    <w:p w14:paraId="623CF3AD" w14:textId="085B28A8" w:rsidR="00603936" w:rsidRPr="00F21AF4" w:rsidRDefault="00603936" w:rsidP="00603936">
      <w:pPr>
        <w:spacing w:after="0" w:line="240" w:lineRule="auto"/>
        <w:ind w:left="-274"/>
        <w:rPr>
          <w:rFonts w:ascii="Arial" w:hAnsi="Arial" w:cs="Arial"/>
          <w:b/>
        </w:rPr>
      </w:pPr>
      <w:r w:rsidRPr="00F21AF4">
        <w:rPr>
          <w:rFonts w:ascii="Arial" w:hAnsi="Arial" w:cs="Arial"/>
          <w:b/>
        </w:rPr>
        <w:t xml:space="preserve">Educational Tutor | January 2019 </w:t>
      </w:r>
      <w:r w:rsidR="006E7E4C" w:rsidRPr="00F21AF4">
        <w:rPr>
          <w:rFonts w:ascii="Arial" w:hAnsi="Arial" w:cs="Arial"/>
          <w:b/>
        </w:rPr>
        <w:t>–</w:t>
      </w:r>
      <w:r w:rsidRPr="00F21AF4">
        <w:rPr>
          <w:rFonts w:ascii="Arial" w:hAnsi="Arial" w:cs="Arial"/>
          <w:b/>
        </w:rPr>
        <w:t xml:space="preserve"> </w:t>
      </w:r>
      <w:r w:rsidR="006E7E4C" w:rsidRPr="00F21AF4">
        <w:rPr>
          <w:rFonts w:ascii="Arial" w:hAnsi="Arial" w:cs="Arial"/>
          <w:b/>
        </w:rPr>
        <w:t>September 2019</w:t>
      </w:r>
    </w:p>
    <w:p w14:paraId="575D0DFC" w14:textId="6F6C0712" w:rsidR="00603936" w:rsidDel="00B71CED" w:rsidRDefault="00603936" w:rsidP="00B71CED">
      <w:pPr>
        <w:numPr>
          <w:ilvl w:val="0"/>
          <w:numId w:val="7"/>
        </w:numPr>
        <w:ind w:left="504"/>
        <w:contextualSpacing/>
        <w:rPr>
          <w:del w:id="28" w:author="Lendie Follett" w:date="2021-06-11T09:57:00Z"/>
          <w:rFonts w:ascii="Arial" w:hAnsi="Arial" w:cs="Arial"/>
        </w:rPr>
      </w:pPr>
      <w:del w:id="29" w:author="Lendie Follett" w:date="2021-06-11T09:57:00Z">
        <w:r w:rsidRPr="00F21AF4" w:rsidDel="00B71CED">
          <w:rPr>
            <w:rFonts w:ascii="Arial" w:hAnsi="Arial" w:cs="Arial"/>
          </w:rPr>
          <w:delText>Assisted in tutoring</w:delText>
        </w:r>
      </w:del>
      <w:ins w:id="30" w:author="Lendie Follett" w:date="2021-06-11T09:57:00Z">
        <w:r w:rsidR="00B71CED">
          <w:rPr>
            <w:rFonts w:ascii="Arial" w:hAnsi="Arial" w:cs="Arial"/>
          </w:rPr>
          <w:t>T</w:t>
        </w:r>
      </w:ins>
      <w:ins w:id="31" w:author="Lendie Follett" w:date="2021-06-11T09:58:00Z">
        <w:r w:rsidR="00B71CED">
          <w:rPr>
            <w:rFonts w:ascii="Arial" w:hAnsi="Arial" w:cs="Arial"/>
          </w:rPr>
          <w:t>utored</w:t>
        </w:r>
      </w:ins>
      <w:r w:rsidRPr="00F21AF4">
        <w:rPr>
          <w:rFonts w:ascii="Arial" w:hAnsi="Arial" w:cs="Arial"/>
        </w:rPr>
        <w:t xml:space="preserve"> </w:t>
      </w:r>
      <w:del w:id="32" w:author="Lendie Follett" w:date="2021-06-11T09:56:00Z">
        <w:r w:rsidRPr="00F21AF4" w:rsidDel="00B71CED">
          <w:rPr>
            <w:rFonts w:ascii="Arial" w:hAnsi="Arial" w:cs="Arial"/>
          </w:rPr>
          <w:delText xml:space="preserve">kids </w:delText>
        </w:r>
      </w:del>
      <w:ins w:id="33" w:author="Lendie Follett" w:date="2021-06-11T09:56:00Z">
        <w:r w:rsidR="00B71CED">
          <w:rPr>
            <w:rFonts w:ascii="Arial" w:hAnsi="Arial" w:cs="Arial"/>
          </w:rPr>
          <w:t>students</w:t>
        </w:r>
        <w:r w:rsidR="00B71CED" w:rsidRPr="00F21AF4">
          <w:rPr>
            <w:rFonts w:ascii="Arial" w:hAnsi="Arial" w:cs="Arial"/>
          </w:rPr>
          <w:t xml:space="preserve"> </w:t>
        </w:r>
      </w:ins>
      <w:r w:rsidRPr="00F21AF4">
        <w:rPr>
          <w:rFonts w:ascii="Arial" w:hAnsi="Arial" w:cs="Arial"/>
        </w:rPr>
        <w:t xml:space="preserve">in mathematics </w:t>
      </w:r>
      <w:ins w:id="34" w:author="Lendie Follett" w:date="2021-06-11T09:56:00Z">
        <w:r w:rsidR="00B71CED">
          <w:rPr>
            <w:rFonts w:ascii="Arial" w:hAnsi="Arial" w:cs="Arial"/>
          </w:rPr>
          <w:t xml:space="preserve">topics </w:t>
        </w:r>
      </w:ins>
      <w:r w:rsidRPr="00F21AF4">
        <w:rPr>
          <w:rFonts w:ascii="Arial" w:hAnsi="Arial" w:cs="Arial"/>
        </w:rPr>
        <w:t>ranging from algebra to calculus</w:t>
      </w:r>
    </w:p>
    <w:p w14:paraId="43D4D779" w14:textId="77777777" w:rsidR="00B71CED" w:rsidRPr="00F21AF4" w:rsidRDefault="00B71CED" w:rsidP="00603936">
      <w:pPr>
        <w:numPr>
          <w:ilvl w:val="0"/>
          <w:numId w:val="7"/>
        </w:numPr>
        <w:ind w:left="504"/>
        <w:contextualSpacing/>
        <w:rPr>
          <w:ins w:id="35" w:author="Lendie Follett" w:date="2021-06-11T09:57:00Z"/>
          <w:rFonts w:ascii="Arial" w:hAnsi="Arial" w:cs="Arial"/>
        </w:rPr>
      </w:pPr>
    </w:p>
    <w:p w14:paraId="27EE6A18" w14:textId="77777777" w:rsidR="00603936" w:rsidRPr="00B71CED" w:rsidRDefault="00603936" w:rsidP="00B71CED">
      <w:pPr>
        <w:numPr>
          <w:ilvl w:val="0"/>
          <w:numId w:val="7"/>
        </w:numPr>
        <w:ind w:left="504"/>
        <w:contextualSpacing/>
        <w:rPr>
          <w:rFonts w:ascii="Arial" w:hAnsi="Arial" w:cs="Arial"/>
        </w:rPr>
        <w:pPrChange w:id="36" w:author="Lendie Follett" w:date="2021-06-11T09:57:00Z">
          <w:pPr>
            <w:numPr>
              <w:ilvl w:val="1"/>
              <w:numId w:val="7"/>
            </w:numPr>
            <w:ind w:left="1440" w:hanging="360"/>
            <w:contextualSpacing/>
          </w:pPr>
        </w:pPrChange>
      </w:pPr>
      <w:proofErr w:type="spellStart"/>
      <w:r w:rsidRPr="00B71CED">
        <w:rPr>
          <w:rFonts w:ascii="Arial" w:hAnsi="Arial" w:cs="Arial"/>
        </w:rPr>
        <w:t>Time</w:t>
      </w:r>
      <w:proofErr w:type="spellEnd"/>
      <w:r w:rsidRPr="00B71CED">
        <w:rPr>
          <w:rFonts w:ascii="Arial" w:hAnsi="Arial" w:cs="Arial"/>
        </w:rPr>
        <w:t xml:space="preserve"> was divided among about thirty students per shift. </w:t>
      </w:r>
    </w:p>
    <w:p w14:paraId="710FAFC7" w14:textId="27803C16" w:rsidR="00BB7200" w:rsidRPr="00F21AF4" w:rsidRDefault="00B71CED" w:rsidP="00D3503C">
      <w:pPr>
        <w:numPr>
          <w:ilvl w:val="0"/>
          <w:numId w:val="7"/>
        </w:numPr>
        <w:ind w:left="504"/>
        <w:contextualSpacing/>
        <w:rPr>
          <w:rFonts w:ascii="Arial" w:hAnsi="Arial" w:cs="Arial"/>
        </w:rPr>
      </w:pPr>
      <w:ins w:id="37" w:author="Lendie Follett" w:date="2021-06-11T09:57:00Z">
        <w:r>
          <w:rPr>
            <w:rFonts w:ascii="Arial" w:hAnsi="Arial" w:cs="Arial"/>
          </w:rPr>
          <w:t xml:space="preserve">Coached students </w:t>
        </w:r>
      </w:ins>
      <w:del w:id="38" w:author="Lendie Follett" w:date="2021-06-11T09:57:00Z">
        <w:r w:rsidR="00603936" w:rsidRPr="00F21AF4" w:rsidDel="00B71CED">
          <w:rPr>
            <w:rFonts w:ascii="Arial" w:hAnsi="Arial" w:cs="Arial"/>
          </w:rPr>
          <w:delText>Scheduled</w:delText>
        </w:r>
      </w:del>
      <w:ins w:id="39" w:author="Lendie Follett" w:date="2021-06-11T09:57:00Z">
        <w:r>
          <w:rPr>
            <w:rFonts w:ascii="Arial" w:hAnsi="Arial" w:cs="Arial"/>
          </w:rPr>
          <w:t>to schedule</w:t>
        </w:r>
      </w:ins>
      <w:r w:rsidR="00603936" w:rsidRPr="00F21AF4">
        <w:rPr>
          <w:rFonts w:ascii="Arial" w:hAnsi="Arial" w:cs="Arial"/>
        </w:rPr>
        <w:t xml:space="preserve"> their homework in a timely and effective manner</w:t>
      </w:r>
    </w:p>
    <w:p w14:paraId="35B0DE01" w14:textId="269EDBE6" w:rsidR="00730D9B" w:rsidRPr="00F21AF4" w:rsidRDefault="001F1659" w:rsidP="00730D9B">
      <w:pPr>
        <w:spacing w:after="0" w:line="240" w:lineRule="auto"/>
        <w:ind w:left="-274"/>
        <w:rPr>
          <w:rFonts w:ascii="Arial" w:hAnsi="Arial" w:cs="Arial"/>
          <w:b/>
        </w:rPr>
      </w:pPr>
      <w:r w:rsidRPr="00F21AF4">
        <w:rPr>
          <w:rFonts w:ascii="Arial" w:hAnsi="Arial" w:cs="Arial"/>
          <w:b/>
        </w:rPr>
        <w:t>Drake Recreational Services</w:t>
      </w:r>
      <w:r w:rsidR="00730D9B" w:rsidRPr="00F21AF4">
        <w:rPr>
          <w:rFonts w:ascii="Arial" w:hAnsi="Arial" w:cs="Arial"/>
          <w:b/>
        </w:rPr>
        <w:t xml:space="preserve"> |</w:t>
      </w:r>
      <w:r w:rsidR="00730D9B" w:rsidRPr="00F21AF4">
        <w:rPr>
          <w:rFonts w:ascii="Arial" w:hAnsi="Arial" w:cs="Arial"/>
        </w:rPr>
        <w:t xml:space="preserve"> </w:t>
      </w:r>
      <w:r w:rsidR="00A2063F" w:rsidRPr="00F21AF4">
        <w:rPr>
          <w:rFonts w:ascii="Arial" w:hAnsi="Arial" w:cs="Arial"/>
          <w:b/>
        </w:rPr>
        <w:t>Des Moines, Iowa</w:t>
      </w:r>
    </w:p>
    <w:p w14:paraId="5D419B56" w14:textId="011621D2" w:rsidR="00730D9B" w:rsidRPr="00F21AF4" w:rsidRDefault="00E20797" w:rsidP="00730D9B">
      <w:pPr>
        <w:spacing w:after="0" w:line="240" w:lineRule="auto"/>
        <w:ind w:left="-274"/>
        <w:rPr>
          <w:rFonts w:ascii="Arial" w:hAnsi="Arial" w:cs="Arial"/>
          <w:b/>
        </w:rPr>
      </w:pPr>
      <w:r w:rsidRPr="00F21AF4">
        <w:rPr>
          <w:rFonts w:ascii="Arial" w:hAnsi="Arial" w:cs="Arial"/>
          <w:b/>
        </w:rPr>
        <w:t xml:space="preserve">Facility Monitor </w:t>
      </w:r>
      <w:r w:rsidR="00730D9B" w:rsidRPr="00F21AF4">
        <w:rPr>
          <w:rFonts w:ascii="Arial" w:hAnsi="Arial" w:cs="Arial"/>
          <w:b/>
        </w:rPr>
        <w:t xml:space="preserve">| </w:t>
      </w:r>
      <w:r w:rsidR="00A2063F" w:rsidRPr="00F21AF4">
        <w:rPr>
          <w:rFonts w:ascii="Arial" w:hAnsi="Arial" w:cs="Arial"/>
          <w:b/>
        </w:rPr>
        <w:t xml:space="preserve">October 2018 </w:t>
      </w:r>
      <w:r w:rsidR="00441622" w:rsidRPr="00F21AF4">
        <w:rPr>
          <w:rFonts w:ascii="Arial" w:hAnsi="Arial" w:cs="Arial"/>
          <w:b/>
        </w:rPr>
        <w:t>-</w:t>
      </w:r>
      <w:r w:rsidR="00A2063F" w:rsidRPr="00F21AF4">
        <w:rPr>
          <w:rFonts w:ascii="Arial" w:hAnsi="Arial" w:cs="Arial"/>
          <w:b/>
        </w:rPr>
        <w:t xml:space="preserve"> </w:t>
      </w:r>
      <w:r w:rsidR="00FD1A67" w:rsidRPr="00F21AF4">
        <w:rPr>
          <w:rFonts w:ascii="Arial" w:hAnsi="Arial" w:cs="Arial"/>
          <w:b/>
        </w:rPr>
        <w:t>December 2018</w:t>
      </w:r>
    </w:p>
    <w:p w14:paraId="29096732" w14:textId="77777777" w:rsidR="0059074D" w:rsidRPr="00F21AF4" w:rsidRDefault="00C70113" w:rsidP="0059074D">
      <w:pPr>
        <w:numPr>
          <w:ilvl w:val="0"/>
          <w:numId w:val="7"/>
        </w:numPr>
        <w:ind w:left="504"/>
        <w:contextualSpacing/>
        <w:rPr>
          <w:rFonts w:ascii="Arial" w:hAnsi="Arial" w:cs="Arial"/>
        </w:rPr>
      </w:pPr>
      <w:r w:rsidRPr="00F21AF4">
        <w:rPr>
          <w:rFonts w:ascii="Arial" w:hAnsi="Arial" w:cs="Arial"/>
        </w:rPr>
        <w:t>Observe</w:t>
      </w:r>
      <w:r w:rsidR="006205BD" w:rsidRPr="00F21AF4">
        <w:rPr>
          <w:rFonts w:ascii="Arial" w:hAnsi="Arial" w:cs="Arial"/>
        </w:rPr>
        <w:t>d</w:t>
      </w:r>
      <w:r w:rsidRPr="00F21AF4">
        <w:rPr>
          <w:rFonts w:ascii="Arial" w:hAnsi="Arial" w:cs="Arial"/>
        </w:rPr>
        <w:t xml:space="preserve"> </w:t>
      </w:r>
      <w:r w:rsidR="004430BE" w:rsidRPr="00F21AF4">
        <w:rPr>
          <w:rFonts w:ascii="Arial" w:hAnsi="Arial" w:cs="Arial"/>
        </w:rPr>
        <w:t>and assist</w:t>
      </w:r>
      <w:r w:rsidR="006205BD" w:rsidRPr="00F21AF4">
        <w:rPr>
          <w:rFonts w:ascii="Arial" w:hAnsi="Arial" w:cs="Arial"/>
        </w:rPr>
        <w:t>ed</w:t>
      </w:r>
      <w:r w:rsidR="004430BE" w:rsidRPr="00F21AF4">
        <w:rPr>
          <w:rFonts w:ascii="Arial" w:hAnsi="Arial" w:cs="Arial"/>
        </w:rPr>
        <w:t xml:space="preserve"> gym goers </w:t>
      </w:r>
      <w:r w:rsidR="003B5B85" w:rsidRPr="00F21AF4">
        <w:rPr>
          <w:rFonts w:ascii="Arial" w:hAnsi="Arial" w:cs="Arial"/>
        </w:rPr>
        <w:t>in order to facilitate a safe workout environment</w:t>
      </w:r>
    </w:p>
    <w:p w14:paraId="66CDD897" w14:textId="3F54F95F" w:rsidR="00D3503C" w:rsidRPr="00F21AF4" w:rsidRDefault="00EB077D" w:rsidP="00D3503C">
      <w:pPr>
        <w:numPr>
          <w:ilvl w:val="0"/>
          <w:numId w:val="7"/>
        </w:numPr>
        <w:ind w:left="504"/>
        <w:contextualSpacing/>
        <w:rPr>
          <w:rFonts w:ascii="Arial" w:hAnsi="Arial" w:cs="Arial"/>
        </w:rPr>
      </w:pPr>
      <w:r w:rsidRPr="00F21AF4">
        <w:rPr>
          <w:rFonts w:ascii="Arial" w:hAnsi="Arial" w:cs="Arial"/>
        </w:rPr>
        <w:t xml:space="preserve">Assisted six gym members </w:t>
      </w:r>
      <w:commentRangeStart w:id="40"/>
      <w:r w:rsidRPr="00F21AF4">
        <w:rPr>
          <w:rFonts w:ascii="Arial" w:hAnsi="Arial" w:cs="Arial"/>
        </w:rPr>
        <w:t xml:space="preserve">on average </w:t>
      </w:r>
      <w:commentRangeEnd w:id="40"/>
      <w:r w:rsidR="00B71CED">
        <w:rPr>
          <w:rStyle w:val="CommentReference"/>
        </w:rPr>
        <w:commentReference w:id="40"/>
      </w:r>
      <w:r w:rsidRPr="00F21AF4">
        <w:rPr>
          <w:rFonts w:ascii="Arial" w:hAnsi="Arial" w:cs="Arial"/>
        </w:rPr>
        <w:t>in order to maintain a safe environment for them</w:t>
      </w:r>
    </w:p>
    <w:p w14:paraId="0F023B0F" w14:textId="4402459E" w:rsidR="000440FC" w:rsidRPr="00F21AF4" w:rsidRDefault="00B3323E" w:rsidP="000440FC">
      <w:pPr>
        <w:pStyle w:val="NoSpacing"/>
        <w:ind w:hanging="270"/>
        <w:rPr>
          <w:rFonts w:ascii="Arial" w:hAnsi="Arial" w:cs="Arial"/>
          <w:b/>
          <w:u w:val="single"/>
        </w:rPr>
      </w:pPr>
      <w:r w:rsidRPr="00F21AF4">
        <w:rPr>
          <w:rFonts w:ascii="Arial" w:hAnsi="Arial" w:cs="Arial"/>
          <w:b/>
          <w:u w:val="single"/>
        </w:rPr>
        <w:t>Activities</w:t>
      </w:r>
    </w:p>
    <w:p w14:paraId="0606DE24" w14:textId="270415A8" w:rsidR="00D3503C" w:rsidRPr="00F21AF4" w:rsidRDefault="000440FC" w:rsidP="00D3503C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F21AF4">
        <w:rPr>
          <w:rFonts w:ascii="Arial" w:hAnsi="Arial" w:cs="Arial"/>
        </w:rPr>
        <w:t>Optimist Club Member</w:t>
      </w:r>
      <w:r w:rsidR="00D3503C" w:rsidRPr="00F21AF4">
        <w:rPr>
          <w:rFonts w:ascii="Arial" w:hAnsi="Arial" w:cs="Arial"/>
        </w:rPr>
        <w:t xml:space="preserve"> – Treasurer</w:t>
      </w:r>
    </w:p>
    <w:p w14:paraId="62BF92AA" w14:textId="2FC1BD6D" w:rsidR="00D3503C" w:rsidRPr="00F21AF4" w:rsidRDefault="00D3503C" w:rsidP="00D3503C">
      <w:pPr>
        <w:pStyle w:val="NoSpacing"/>
        <w:numPr>
          <w:ilvl w:val="1"/>
          <w:numId w:val="7"/>
        </w:numPr>
        <w:rPr>
          <w:rFonts w:ascii="Arial" w:hAnsi="Arial" w:cs="Arial"/>
        </w:rPr>
      </w:pPr>
      <w:r w:rsidRPr="00F21AF4">
        <w:rPr>
          <w:rFonts w:ascii="Arial" w:hAnsi="Arial" w:cs="Arial"/>
        </w:rPr>
        <w:t>Manage financial accounts and collect dues from current Optimist Club Members.</w:t>
      </w:r>
    </w:p>
    <w:p w14:paraId="1589E287" w14:textId="29A3B7C5" w:rsidR="008B5505" w:rsidRPr="00F21AF4" w:rsidRDefault="001A09D6" w:rsidP="0029349E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F21AF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 wp14:anchorId="47796CCC" wp14:editId="08CDB70B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553720" cy="1019556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53720" cy="1019556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38522812" id="Rectangle 1" o:spid="_x0000_s1026" style="position:absolute;margin-left:0;margin-top:0;width:43.6pt;height:802.8pt;z-index: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" stroked="f" strokeweight="1pt">
                <v:fill r:id="rId13" o:title="" recolor="t" rotate="t" type="frame"/>
                <o:lock v:ext="edit" aspectratio="t"/>
                <w10:wrap anchorx="page" anchory="page"/>
                <w10:anchorlock/>
              </v:rect>
            </w:pict>
          </mc:Fallback>
        </mc:AlternateContent>
      </w:r>
      <w:r w:rsidR="00221665" w:rsidRPr="00F21AF4">
        <w:rPr>
          <w:rFonts w:ascii="Arial" w:hAnsi="Arial" w:cs="Arial"/>
        </w:rPr>
        <w:t>Drake Outdoor Leader</w:t>
      </w:r>
      <w:r w:rsidR="0031417F" w:rsidRPr="00F21AF4">
        <w:rPr>
          <w:rFonts w:ascii="Arial" w:hAnsi="Arial" w:cs="Arial"/>
        </w:rPr>
        <w:t>s</w:t>
      </w:r>
      <w:r w:rsidR="00221665" w:rsidRPr="00F21AF4">
        <w:rPr>
          <w:rFonts w:ascii="Arial" w:hAnsi="Arial" w:cs="Arial"/>
        </w:rPr>
        <w:t>hip Membe</w:t>
      </w:r>
      <w:r w:rsidR="00650FAD" w:rsidRPr="00F21AF4">
        <w:rPr>
          <w:rFonts w:ascii="Arial" w:hAnsi="Arial" w:cs="Arial"/>
        </w:rPr>
        <w:t>r</w:t>
      </w:r>
    </w:p>
    <w:p w14:paraId="3AECA6ED" w14:textId="07235B22" w:rsidR="00B74BD6" w:rsidRPr="00F21AF4" w:rsidRDefault="005F419C" w:rsidP="000440FC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F21AF4">
        <w:rPr>
          <w:rFonts w:ascii="Arial" w:hAnsi="Arial" w:cs="Arial"/>
        </w:rPr>
        <w:t xml:space="preserve">Drake </w:t>
      </w:r>
      <w:r w:rsidR="00451832" w:rsidRPr="00F21AF4">
        <w:rPr>
          <w:rFonts w:ascii="Arial" w:hAnsi="Arial" w:cs="Arial"/>
        </w:rPr>
        <w:t>Weightlifting</w:t>
      </w:r>
      <w:r w:rsidRPr="00F21AF4">
        <w:rPr>
          <w:rFonts w:ascii="Arial" w:hAnsi="Arial" w:cs="Arial"/>
        </w:rPr>
        <w:t xml:space="preserve"> Club Membe</w:t>
      </w:r>
      <w:r w:rsidR="00D667F8" w:rsidRPr="00F21AF4">
        <w:rPr>
          <w:rFonts w:ascii="Arial" w:hAnsi="Arial" w:cs="Arial"/>
        </w:rPr>
        <w:t>r</w:t>
      </w:r>
    </w:p>
    <w:p w14:paraId="39052035" w14:textId="31BBA77A" w:rsidR="0091700A" w:rsidRDefault="00FC25FF" w:rsidP="0091700A">
      <w:pPr>
        <w:pStyle w:val="NoSpacing"/>
        <w:numPr>
          <w:ilvl w:val="0"/>
          <w:numId w:val="7"/>
        </w:numPr>
        <w:rPr>
          <w:rFonts w:ascii="Arial" w:hAnsi="Arial" w:cs="Arial"/>
        </w:rPr>
      </w:pPr>
      <w:commentRangeStart w:id="41"/>
      <w:r>
        <w:rPr>
          <w:rFonts w:ascii="Arial" w:hAnsi="Arial" w:cs="Arial"/>
        </w:rPr>
        <w:t xml:space="preserve">Gama </w:t>
      </w:r>
      <w:commentRangeEnd w:id="41"/>
      <w:r w:rsidR="00B71CED">
        <w:rPr>
          <w:rStyle w:val="CommentReference"/>
          <w:rFonts w:eastAsia="Calibri"/>
        </w:rPr>
        <w:commentReference w:id="41"/>
      </w:r>
      <w:r>
        <w:rPr>
          <w:rFonts w:ascii="Arial" w:hAnsi="Arial" w:cs="Arial"/>
        </w:rPr>
        <w:t xml:space="preserve">Iota Sigma Member </w:t>
      </w:r>
    </w:p>
    <w:p w14:paraId="0714C0BA" w14:textId="0F5D0BB1" w:rsidR="00F30362" w:rsidRPr="00FC25FF" w:rsidRDefault="00F30362" w:rsidP="0091700A">
      <w:pPr>
        <w:pStyle w:val="NoSpacing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Drake Coding Club Member</w:t>
      </w:r>
    </w:p>
    <w:bookmarkEnd w:id="0"/>
    <w:permEnd w:id="852837968"/>
    <w:p w14:paraId="25A5701C" w14:textId="2CD66559" w:rsidR="00D748D4" w:rsidRPr="0091700A" w:rsidRDefault="00D748D4" w:rsidP="0091700A">
      <w:pPr>
        <w:pStyle w:val="NoSpacing"/>
        <w:rPr>
          <w:rFonts w:ascii="Arial" w:hAnsi="Arial" w:cs="Arial"/>
        </w:rPr>
      </w:pPr>
    </w:p>
    <w:sectPr w:rsidR="00D748D4" w:rsidRPr="0091700A" w:rsidSect="00950142">
      <w:headerReference w:type="default" r:id="rId14"/>
      <w:footerReference w:type="even" r:id="rId15"/>
      <w:footerReference w:type="default" r:id="rId16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5" w:author="Lendie Follett" w:date="2021-06-11T10:06:00Z" w:initials="LF">
    <w:p w14:paraId="56059A0B" w14:textId="0ABE17DA" w:rsidR="00B71CED" w:rsidRDefault="00B71CED">
      <w:pPr>
        <w:pStyle w:val="CommentText"/>
      </w:pPr>
      <w:r>
        <w:rPr>
          <w:rStyle w:val="CommentReference"/>
        </w:rPr>
        <w:annotationRef/>
      </w:r>
      <w:r>
        <w:t xml:space="preserve">After the capstone, you’ll be able to put shiny and </w:t>
      </w:r>
      <w:proofErr w:type="spellStart"/>
      <w:r>
        <w:t>flexdashboard</w:t>
      </w:r>
      <w:proofErr w:type="spellEnd"/>
      <w:r>
        <w:t xml:space="preserve">. </w:t>
      </w:r>
    </w:p>
  </w:comment>
  <w:comment w:id="27" w:author="Lendie Follett" w:date="2021-06-11T10:05:00Z" w:initials="LF">
    <w:p w14:paraId="31A12BA1" w14:textId="2FF831B3" w:rsidR="00B71CED" w:rsidRDefault="00B71CED">
      <w:pPr>
        <w:pStyle w:val="CommentText"/>
      </w:pPr>
      <w:r>
        <w:rPr>
          <w:rStyle w:val="CommentReference"/>
        </w:rPr>
        <w:annotationRef/>
      </w:r>
      <w:r>
        <w:t>It’s not clear what this means to an outsider. Be more specific.</w:t>
      </w:r>
    </w:p>
  </w:comment>
  <w:comment w:id="40" w:author="Lendie Follett" w:date="2021-06-11T10:03:00Z" w:initials="LF">
    <w:p w14:paraId="0B23DCE9" w14:textId="2914D860" w:rsidR="00B71CED" w:rsidRDefault="00B71CED">
      <w:pPr>
        <w:pStyle w:val="CommentText"/>
      </w:pPr>
      <w:r>
        <w:rPr>
          <w:rStyle w:val="CommentReference"/>
        </w:rPr>
        <w:annotationRef/>
      </w:r>
      <w:r>
        <w:t>What does ‘on average’ mean? Per day? Per shift?</w:t>
      </w:r>
    </w:p>
  </w:comment>
  <w:comment w:id="41" w:author="Lendie Follett" w:date="2021-06-11T10:06:00Z" w:initials="LF">
    <w:p w14:paraId="5F977871" w14:textId="59F2E344" w:rsidR="00B71CED" w:rsidRDefault="00B71CED">
      <w:pPr>
        <w:pStyle w:val="CommentText"/>
      </w:pPr>
      <w:r>
        <w:rPr>
          <w:rStyle w:val="CommentReference"/>
        </w:rPr>
        <w:annotationRef/>
      </w:r>
      <w:r>
        <w:t>Is this spelled correctly?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6059A0B" w15:done="0"/>
  <w15:commentEx w15:paraId="31A12BA1" w15:done="0"/>
  <w15:commentEx w15:paraId="0B23DCE9" w15:done="0"/>
  <w15:commentEx w15:paraId="5F9778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DB440" w16cex:dateUtc="2021-06-11T15:06:00Z"/>
  <w16cex:commentExtensible w16cex:durableId="246DB3FA" w16cex:dateUtc="2021-06-11T15:05:00Z"/>
  <w16cex:commentExtensible w16cex:durableId="246DB354" w16cex:dateUtc="2021-06-11T15:03:00Z"/>
  <w16cex:commentExtensible w16cex:durableId="246DB432" w16cex:dateUtc="2021-06-11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6059A0B" w16cid:durableId="246DB440"/>
  <w16cid:commentId w16cid:paraId="31A12BA1" w16cid:durableId="246DB3FA"/>
  <w16cid:commentId w16cid:paraId="0B23DCE9" w16cid:durableId="246DB354"/>
  <w16cid:commentId w16cid:paraId="5F977871" w16cid:durableId="246DB4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1E94D" w14:textId="77777777" w:rsidR="00A57575" w:rsidRDefault="00A57575" w:rsidP="00011B55">
      <w:pPr>
        <w:spacing w:after="0" w:line="240" w:lineRule="auto"/>
      </w:pPr>
      <w:r>
        <w:separator/>
      </w:r>
    </w:p>
  </w:endnote>
  <w:endnote w:type="continuationSeparator" w:id="0">
    <w:p w14:paraId="0E827140" w14:textId="77777777" w:rsidR="00A57575" w:rsidRDefault="00A57575" w:rsidP="00011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1383" w14:textId="77777777" w:rsidR="00AF6B9F" w:rsidRDefault="00AF6B9F" w:rsidP="00E332F4">
    <w:pPr>
      <w:pStyle w:val="Footer"/>
      <w:spacing w:before="100" w:beforeAutospacing="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18848" w14:textId="77777777" w:rsidR="00AF6B9F" w:rsidRPr="001E28D5" w:rsidRDefault="00AF6B9F" w:rsidP="001E28D5">
    <w:pPr>
      <w:pStyle w:val="Footer"/>
      <w:jc w:val="right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DFC84" w14:textId="77777777" w:rsidR="00A57575" w:rsidRDefault="00A57575" w:rsidP="00011B55">
      <w:pPr>
        <w:spacing w:after="0" w:line="240" w:lineRule="auto"/>
      </w:pPr>
      <w:r>
        <w:separator/>
      </w:r>
    </w:p>
  </w:footnote>
  <w:footnote w:type="continuationSeparator" w:id="0">
    <w:p w14:paraId="6E847761" w14:textId="77777777" w:rsidR="00A57575" w:rsidRDefault="00A57575" w:rsidP="00011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0AA75" w14:textId="77777777" w:rsidR="00AF6B9F" w:rsidRPr="00BB7200" w:rsidRDefault="00AF6B9F" w:rsidP="00E20223">
    <w:pPr>
      <w:pStyle w:val="Header"/>
      <w:ind w:left="-270"/>
      <w:rPr>
        <w:rFonts w:ascii="Arial" w:hAnsi="Arial" w:cs="Arial"/>
        <w:b/>
        <w:color w:val="2F5496"/>
        <w:sz w:val="40"/>
      </w:rPr>
    </w:pPr>
    <w:permStart w:id="1505837682" w:edGrp="everyone"/>
    <w:r w:rsidRPr="00BB7200">
      <w:rPr>
        <w:rFonts w:ascii="Arial" w:hAnsi="Arial" w:cs="Arial"/>
        <w:b/>
        <w:color w:val="2F5496"/>
        <w:sz w:val="40"/>
      </w:rPr>
      <w:t>Ryan B. Holt</w:t>
    </w:r>
  </w:p>
  <w:p w14:paraId="42D8459C" w14:textId="77777777" w:rsidR="00AF6B9F" w:rsidRPr="00BB7200" w:rsidRDefault="00AF6B9F" w:rsidP="00E20223">
    <w:pPr>
      <w:pStyle w:val="Header"/>
      <w:ind w:left="-270"/>
      <w:rPr>
        <w:rFonts w:ascii="Times New Roman" w:hAnsi="Times New Roman" w:cs="Arial"/>
        <w:b/>
        <w:color w:val="2F5496"/>
        <w:sz w:val="20"/>
        <w:szCs w:val="20"/>
      </w:rPr>
    </w:pPr>
  </w:p>
  <w:p w14:paraId="7DF35C37" w14:textId="74308572" w:rsidR="00AF6B9F" w:rsidRPr="00BB7200" w:rsidRDefault="00567AF0" w:rsidP="00E20223">
    <w:pPr>
      <w:spacing w:after="0" w:line="240" w:lineRule="auto"/>
      <w:ind w:hanging="270"/>
      <w:rPr>
        <w:rFonts w:ascii="Arial" w:hAnsi="Arial" w:cs="Arial"/>
      </w:rPr>
    </w:pPr>
    <w:r>
      <w:rPr>
        <w:rFonts w:ascii="Arial" w:hAnsi="Arial" w:cs="Arial"/>
      </w:rPr>
      <w:t>1153 Wren</w:t>
    </w:r>
    <w:r w:rsidR="00AF6B9F" w:rsidRPr="00BB7200">
      <w:rPr>
        <w:rFonts w:ascii="Arial" w:hAnsi="Arial" w:cs="Arial"/>
      </w:rPr>
      <w:t xml:space="preserve"> </w:t>
    </w:r>
    <w:r>
      <w:rPr>
        <w:rFonts w:ascii="Arial" w:hAnsi="Arial" w:cs="Arial"/>
      </w:rPr>
      <w:t>Rd</w:t>
    </w:r>
    <w:r w:rsidR="00AF6B9F" w:rsidRPr="00BB7200">
      <w:rPr>
        <w:rFonts w:ascii="Arial" w:hAnsi="Arial" w:cs="Arial"/>
      </w:rPr>
      <w:t xml:space="preserve">. | </w:t>
    </w:r>
    <w:r>
      <w:rPr>
        <w:rFonts w:ascii="Arial" w:hAnsi="Arial" w:cs="Arial"/>
      </w:rPr>
      <w:t>Waterloo</w:t>
    </w:r>
    <w:r w:rsidR="00AF6B9F" w:rsidRPr="00BB7200">
      <w:rPr>
        <w:rFonts w:ascii="Arial" w:hAnsi="Arial" w:cs="Arial"/>
      </w:rPr>
      <w:t>, IA 50</w:t>
    </w:r>
    <w:r>
      <w:rPr>
        <w:rFonts w:ascii="Arial" w:hAnsi="Arial" w:cs="Arial"/>
      </w:rPr>
      <w:t>701</w:t>
    </w:r>
  </w:p>
  <w:p w14:paraId="1F61CA53" w14:textId="4296AEB5" w:rsidR="00AF6B9F" w:rsidRDefault="00B71CED" w:rsidP="00BB7200">
    <w:pPr>
      <w:spacing w:after="0" w:line="240" w:lineRule="auto"/>
      <w:ind w:hanging="270"/>
      <w:rPr>
        <w:rFonts w:ascii="Arial" w:hAnsi="Arial" w:cs="Arial"/>
      </w:rPr>
    </w:pPr>
    <w:hyperlink r:id="rId1" w:history="1">
      <w:r w:rsidR="00AF6B9F" w:rsidRPr="00BB7200">
        <w:rPr>
          <w:rStyle w:val="Hyperlink"/>
          <w:rFonts w:ascii="Arial" w:hAnsi="Arial" w:cs="Arial"/>
        </w:rPr>
        <w:t>ryan.holt@drake.edu</w:t>
      </w:r>
    </w:hyperlink>
    <w:r w:rsidR="00AF6B9F" w:rsidRPr="00BB7200">
      <w:rPr>
        <w:rFonts w:ascii="Arial" w:hAnsi="Arial" w:cs="Arial"/>
      </w:rPr>
      <w:t xml:space="preserve"> | 630-777-2932</w:t>
    </w:r>
  </w:p>
  <w:permEnd w:id="1505837682"/>
  <w:p w14:paraId="29B92747" w14:textId="77777777" w:rsidR="00AF6B9F" w:rsidRPr="00BB7200" w:rsidRDefault="00AF6B9F" w:rsidP="00BB7200">
    <w:pPr>
      <w:spacing w:after="0" w:line="240" w:lineRule="auto"/>
      <w:ind w:hanging="270"/>
      <w:rPr>
        <w:rFonts w:ascii="Times New Roman" w:hAnsi="Times New Roman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1D2BA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E70B9A"/>
    <w:multiLevelType w:val="hybridMultilevel"/>
    <w:tmpl w:val="A582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06AF5"/>
    <w:multiLevelType w:val="hybridMultilevel"/>
    <w:tmpl w:val="F9FCF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F3315"/>
    <w:multiLevelType w:val="hybridMultilevel"/>
    <w:tmpl w:val="D278E552"/>
    <w:lvl w:ilvl="0" w:tplc="AC886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17E70"/>
    <w:multiLevelType w:val="hybridMultilevel"/>
    <w:tmpl w:val="E4AE861A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" w15:restartNumberingAfterBreak="0">
    <w:nsid w:val="179F684E"/>
    <w:multiLevelType w:val="hybridMultilevel"/>
    <w:tmpl w:val="9806A66C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 w15:restartNumberingAfterBreak="0">
    <w:nsid w:val="181A412A"/>
    <w:multiLevelType w:val="hybridMultilevel"/>
    <w:tmpl w:val="30360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30A8A"/>
    <w:multiLevelType w:val="hybridMultilevel"/>
    <w:tmpl w:val="F7F2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635F3"/>
    <w:multiLevelType w:val="hybridMultilevel"/>
    <w:tmpl w:val="B622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06DFD"/>
    <w:multiLevelType w:val="hybridMultilevel"/>
    <w:tmpl w:val="0A20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D55FB"/>
    <w:multiLevelType w:val="hybridMultilevel"/>
    <w:tmpl w:val="A0627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62CA7"/>
    <w:multiLevelType w:val="hybridMultilevel"/>
    <w:tmpl w:val="9CFC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B3866"/>
    <w:multiLevelType w:val="hybridMultilevel"/>
    <w:tmpl w:val="C8D8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4054B"/>
    <w:multiLevelType w:val="hybridMultilevel"/>
    <w:tmpl w:val="5BB8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73053"/>
    <w:multiLevelType w:val="hybridMultilevel"/>
    <w:tmpl w:val="1BDA006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3C426D5C"/>
    <w:multiLevelType w:val="hybridMultilevel"/>
    <w:tmpl w:val="5D666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60345"/>
    <w:multiLevelType w:val="hybridMultilevel"/>
    <w:tmpl w:val="51405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874B4"/>
    <w:multiLevelType w:val="hybridMultilevel"/>
    <w:tmpl w:val="BCB4F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458E7"/>
    <w:multiLevelType w:val="hybridMultilevel"/>
    <w:tmpl w:val="9BCC5BC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6D2D35E5"/>
    <w:multiLevelType w:val="hybridMultilevel"/>
    <w:tmpl w:val="AA506F7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76DA5A58"/>
    <w:multiLevelType w:val="hybridMultilevel"/>
    <w:tmpl w:val="9BEAF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397C8F"/>
    <w:multiLevelType w:val="hybridMultilevel"/>
    <w:tmpl w:val="8648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6"/>
  </w:num>
  <w:num w:numId="7">
    <w:abstractNumId w:val="20"/>
  </w:num>
  <w:num w:numId="8">
    <w:abstractNumId w:val="11"/>
  </w:num>
  <w:num w:numId="9">
    <w:abstractNumId w:val="12"/>
  </w:num>
  <w:num w:numId="10">
    <w:abstractNumId w:val="8"/>
  </w:num>
  <w:num w:numId="11">
    <w:abstractNumId w:val="2"/>
  </w:num>
  <w:num w:numId="12">
    <w:abstractNumId w:val="16"/>
  </w:num>
  <w:num w:numId="13">
    <w:abstractNumId w:val="21"/>
  </w:num>
  <w:num w:numId="14">
    <w:abstractNumId w:val="13"/>
  </w:num>
  <w:num w:numId="15">
    <w:abstractNumId w:val="10"/>
  </w:num>
  <w:num w:numId="16">
    <w:abstractNumId w:val="5"/>
  </w:num>
  <w:num w:numId="17">
    <w:abstractNumId w:val="15"/>
  </w:num>
  <w:num w:numId="18">
    <w:abstractNumId w:val="17"/>
  </w:num>
  <w:num w:numId="19">
    <w:abstractNumId w:val="4"/>
  </w:num>
  <w:num w:numId="20">
    <w:abstractNumId w:val="19"/>
  </w:num>
  <w:num w:numId="21">
    <w:abstractNumId w:val="14"/>
  </w:num>
  <w:num w:numId="22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ndie Follett">
    <w15:presenceInfo w15:providerId="AD" w15:userId="S::lendie.follett@drake.edu::911d2e03-a345-4d26-abe8-ea2cef40e7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ocumentProtection w:edit="readOnly" w:enforcement="0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B46"/>
    <w:rsid w:val="000000FB"/>
    <w:rsid w:val="00007DA7"/>
    <w:rsid w:val="00007E3D"/>
    <w:rsid w:val="00011B55"/>
    <w:rsid w:val="0001406C"/>
    <w:rsid w:val="00016740"/>
    <w:rsid w:val="00026536"/>
    <w:rsid w:val="00040BA1"/>
    <w:rsid w:val="000440FC"/>
    <w:rsid w:val="00054D89"/>
    <w:rsid w:val="00055D00"/>
    <w:rsid w:val="00056AED"/>
    <w:rsid w:val="000721C5"/>
    <w:rsid w:val="00081144"/>
    <w:rsid w:val="000A55AD"/>
    <w:rsid w:val="000B2258"/>
    <w:rsid w:val="000B66C5"/>
    <w:rsid w:val="000E31F3"/>
    <w:rsid w:val="000E5290"/>
    <w:rsid w:val="000F6CB9"/>
    <w:rsid w:val="00110A77"/>
    <w:rsid w:val="00124F19"/>
    <w:rsid w:val="001509CF"/>
    <w:rsid w:val="001542BB"/>
    <w:rsid w:val="00181E9E"/>
    <w:rsid w:val="001A09D6"/>
    <w:rsid w:val="001B043F"/>
    <w:rsid w:val="001B35DF"/>
    <w:rsid w:val="001C4D6E"/>
    <w:rsid w:val="001D7972"/>
    <w:rsid w:val="001E28D5"/>
    <w:rsid w:val="001F0C80"/>
    <w:rsid w:val="001F1659"/>
    <w:rsid w:val="00202651"/>
    <w:rsid w:val="002164E5"/>
    <w:rsid w:val="00217A74"/>
    <w:rsid w:val="00221665"/>
    <w:rsid w:val="00226B67"/>
    <w:rsid w:val="00234828"/>
    <w:rsid w:val="002516DC"/>
    <w:rsid w:val="00251842"/>
    <w:rsid w:val="00260254"/>
    <w:rsid w:val="0027426A"/>
    <w:rsid w:val="0028794F"/>
    <w:rsid w:val="0029349E"/>
    <w:rsid w:val="002B2C3C"/>
    <w:rsid w:val="002B2F27"/>
    <w:rsid w:val="002B75A2"/>
    <w:rsid w:val="002B7657"/>
    <w:rsid w:val="002C0C3F"/>
    <w:rsid w:val="002C0C56"/>
    <w:rsid w:val="002C2EE8"/>
    <w:rsid w:val="002C72CF"/>
    <w:rsid w:val="002D2CB4"/>
    <w:rsid w:val="002E293F"/>
    <w:rsid w:val="002F5755"/>
    <w:rsid w:val="002F6579"/>
    <w:rsid w:val="003005CB"/>
    <w:rsid w:val="00305C6E"/>
    <w:rsid w:val="0031417F"/>
    <w:rsid w:val="0032056A"/>
    <w:rsid w:val="00334D2E"/>
    <w:rsid w:val="0035316B"/>
    <w:rsid w:val="003910D9"/>
    <w:rsid w:val="003A00C3"/>
    <w:rsid w:val="003A5FD1"/>
    <w:rsid w:val="003B5B85"/>
    <w:rsid w:val="003C7033"/>
    <w:rsid w:val="003D3744"/>
    <w:rsid w:val="003E2E68"/>
    <w:rsid w:val="003E5639"/>
    <w:rsid w:val="003F4B56"/>
    <w:rsid w:val="0040789E"/>
    <w:rsid w:val="00425373"/>
    <w:rsid w:val="00441622"/>
    <w:rsid w:val="004420F0"/>
    <w:rsid w:val="004430BE"/>
    <w:rsid w:val="00446CC8"/>
    <w:rsid w:val="00450BDB"/>
    <w:rsid w:val="00451832"/>
    <w:rsid w:val="004C1B1A"/>
    <w:rsid w:val="004C284F"/>
    <w:rsid w:val="004C3FEE"/>
    <w:rsid w:val="004D432F"/>
    <w:rsid w:val="004E7AD7"/>
    <w:rsid w:val="005009FB"/>
    <w:rsid w:val="0051559A"/>
    <w:rsid w:val="005216DA"/>
    <w:rsid w:val="005223FB"/>
    <w:rsid w:val="005370EA"/>
    <w:rsid w:val="00543191"/>
    <w:rsid w:val="0054566D"/>
    <w:rsid w:val="00567AF0"/>
    <w:rsid w:val="00582EE3"/>
    <w:rsid w:val="00583EF0"/>
    <w:rsid w:val="00584FC5"/>
    <w:rsid w:val="0059074D"/>
    <w:rsid w:val="005A3218"/>
    <w:rsid w:val="005A54F5"/>
    <w:rsid w:val="005B15E7"/>
    <w:rsid w:val="005B6B46"/>
    <w:rsid w:val="005C2ABC"/>
    <w:rsid w:val="005C70AD"/>
    <w:rsid w:val="005E71AD"/>
    <w:rsid w:val="005F25E7"/>
    <w:rsid w:val="005F419C"/>
    <w:rsid w:val="00603936"/>
    <w:rsid w:val="0062038B"/>
    <w:rsid w:val="006205BD"/>
    <w:rsid w:val="0062405C"/>
    <w:rsid w:val="00624C1C"/>
    <w:rsid w:val="0063625D"/>
    <w:rsid w:val="00637636"/>
    <w:rsid w:val="00643D36"/>
    <w:rsid w:val="00650FAD"/>
    <w:rsid w:val="006778C5"/>
    <w:rsid w:val="00680710"/>
    <w:rsid w:val="00684266"/>
    <w:rsid w:val="00696E39"/>
    <w:rsid w:val="006A4785"/>
    <w:rsid w:val="006A72E7"/>
    <w:rsid w:val="006C5837"/>
    <w:rsid w:val="006D16F6"/>
    <w:rsid w:val="006D17F6"/>
    <w:rsid w:val="006D3BAA"/>
    <w:rsid w:val="006D5A34"/>
    <w:rsid w:val="006E1465"/>
    <w:rsid w:val="006E7E4C"/>
    <w:rsid w:val="0070425F"/>
    <w:rsid w:val="0071319B"/>
    <w:rsid w:val="00730184"/>
    <w:rsid w:val="00730D9B"/>
    <w:rsid w:val="00734C24"/>
    <w:rsid w:val="0074580E"/>
    <w:rsid w:val="00750472"/>
    <w:rsid w:val="00765FC6"/>
    <w:rsid w:val="00777360"/>
    <w:rsid w:val="0079477F"/>
    <w:rsid w:val="00795FEA"/>
    <w:rsid w:val="007B4F03"/>
    <w:rsid w:val="007D0402"/>
    <w:rsid w:val="007D4A74"/>
    <w:rsid w:val="007F6377"/>
    <w:rsid w:val="00832566"/>
    <w:rsid w:val="008439C2"/>
    <w:rsid w:val="008514B9"/>
    <w:rsid w:val="00861320"/>
    <w:rsid w:val="00863C87"/>
    <w:rsid w:val="0087116B"/>
    <w:rsid w:val="00873BC5"/>
    <w:rsid w:val="00876E3B"/>
    <w:rsid w:val="00880559"/>
    <w:rsid w:val="00883DEF"/>
    <w:rsid w:val="00896BEC"/>
    <w:rsid w:val="008B5505"/>
    <w:rsid w:val="008B6DD1"/>
    <w:rsid w:val="008C571E"/>
    <w:rsid w:val="008D5DAB"/>
    <w:rsid w:val="008F545B"/>
    <w:rsid w:val="008F5FDF"/>
    <w:rsid w:val="00901834"/>
    <w:rsid w:val="009134CD"/>
    <w:rsid w:val="0091700A"/>
    <w:rsid w:val="009208F8"/>
    <w:rsid w:val="00921CD5"/>
    <w:rsid w:val="00940B04"/>
    <w:rsid w:val="00944E5F"/>
    <w:rsid w:val="009471CA"/>
    <w:rsid w:val="00950142"/>
    <w:rsid w:val="00955651"/>
    <w:rsid w:val="00965C2E"/>
    <w:rsid w:val="00980F91"/>
    <w:rsid w:val="00982759"/>
    <w:rsid w:val="009A369A"/>
    <w:rsid w:val="009A3A9C"/>
    <w:rsid w:val="009A4B0D"/>
    <w:rsid w:val="009A75C0"/>
    <w:rsid w:val="009B0F8B"/>
    <w:rsid w:val="009D661E"/>
    <w:rsid w:val="00A00337"/>
    <w:rsid w:val="00A2063F"/>
    <w:rsid w:val="00A51B18"/>
    <w:rsid w:val="00A57575"/>
    <w:rsid w:val="00A93205"/>
    <w:rsid w:val="00AB71FE"/>
    <w:rsid w:val="00AC2FF8"/>
    <w:rsid w:val="00AC411C"/>
    <w:rsid w:val="00AC6223"/>
    <w:rsid w:val="00AC6869"/>
    <w:rsid w:val="00AD13BE"/>
    <w:rsid w:val="00AD4B2B"/>
    <w:rsid w:val="00AE20D4"/>
    <w:rsid w:val="00AF6066"/>
    <w:rsid w:val="00AF6B9F"/>
    <w:rsid w:val="00B3323E"/>
    <w:rsid w:val="00B35C4B"/>
    <w:rsid w:val="00B648A6"/>
    <w:rsid w:val="00B71CED"/>
    <w:rsid w:val="00B74BD6"/>
    <w:rsid w:val="00B80F03"/>
    <w:rsid w:val="00B8669D"/>
    <w:rsid w:val="00B96418"/>
    <w:rsid w:val="00BA3770"/>
    <w:rsid w:val="00BA6200"/>
    <w:rsid w:val="00BB7200"/>
    <w:rsid w:val="00BD21A8"/>
    <w:rsid w:val="00BE6989"/>
    <w:rsid w:val="00BF00A6"/>
    <w:rsid w:val="00BF5BA8"/>
    <w:rsid w:val="00C17EA1"/>
    <w:rsid w:val="00C22D42"/>
    <w:rsid w:val="00C25257"/>
    <w:rsid w:val="00C44B81"/>
    <w:rsid w:val="00C46BAB"/>
    <w:rsid w:val="00C54B67"/>
    <w:rsid w:val="00C61BD1"/>
    <w:rsid w:val="00C70113"/>
    <w:rsid w:val="00CA0C11"/>
    <w:rsid w:val="00CB2223"/>
    <w:rsid w:val="00CC0045"/>
    <w:rsid w:val="00CC483A"/>
    <w:rsid w:val="00CD61B3"/>
    <w:rsid w:val="00CE13DC"/>
    <w:rsid w:val="00CE175F"/>
    <w:rsid w:val="00D01FA7"/>
    <w:rsid w:val="00D07595"/>
    <w:rsid w:val="00D136B3"/>
    <w:rsid w:val="00D15CE9"/>
    <w:rsid w:val="00D22206"/>
    <w:rsid w:val="00D3503C"/>
    <w:rsid w:val="00D41CA7"/>
    <w:rsid w:val="00D4379C"/>
    <w:rsid w:val="00D44603"/>
    <w:rsid w:val="00D44B8A"/>
    <w:rsid w:val="00D45C67"/>
    <w:rsid w:val="00D568EB"/>
    <w:rsid w:val="00D62EF0"/>
    <w:rsid w:val="00D667F8"/>
    <w:rsid w:val="00D67168"/>
    <w:rsid w:val="00D748D4"/>
    <w:rsid w:val="00D8028A"/>
    <w:rsid w:val="00D80B96"/>
    <w:rsid w:val="00D82723"/>
    <w:rsid w:val="00D83A72"/>
    <w:rsid w:val="00D92A4B"/>
    <w:rsid w:val="00D93071"/>
    <w:rsid w:val="00D95E3F"/>
    <w:rsid w:val="00D9644A"/>
    <w:rsid w:val="00DA2C55"/>
    <w:rsid w:val="00DB03D1"/>
    <w:rsid w:val="00DB58CD"/>
    <w:rsid w:val="00DD5E5F"/>
    <w:rsid w:val="00DF59C3"/>
    <w:rsid w:val="00DF6CA4"/>
    <w:rsid w:val="00E036A2"/>
    <w:rsid w:val="00E10C5E"/>
    <w:rsid w:val="00E13596"/>
    <w:rsid w:val="00E20223"/>
    <w:rsid w:val="00E20797"/>
    <w:rsid w:val="00E30E9F"/>
    <w:rsid w:val="00E332F4"/>
    <w:rsid w:val="00E336B6"/>
    <w:rsid w:val="00E40263"/>
    <w:rsid w:val="00E409AA"/>
    <w:rsid w:val="00E43C95"/>
    <w:rsid w:val="00E532EF"/>
    <w:rsid w:val="00E5582B"/>
    <w:rsid w:val="00E56794"/>
    <w:rsid w:val="00E61575"/>
    <w:rsid w:val="00E809D3"/>
    <w:rsid w:val="00EA0D57"/>
    <w:rsid w:val="00EB077D"/>
    <w:rsid w:val="00EB285E"/>
    <w:rsid w:val="00EC483F"/>
    <w:rsid w:val="00EE1DB2"/>
    <w:rsid w:val="00EE757F"/>
    <w:rsid w:val="00EF0761"/>
    <w:rsid w:val="00EF5C8B"/>
    <w:rsid w:val="00F10558"/>
    <w:rsid w:val="00F20E8E"/>
    <w:rsid w:val="00F21AF4"/>
    <w:rsid w:val="00F30362"/>
    <w:rsid w:val="00F319CD"/>
    <w:rsid w:val="00F42CA1"/>
    <w:rsid w:val="00F526E1"/>
    <w:rsid w:val="00F54CB5"/>
    <w:rsid w:val="00F62FD4"/>
    <w:rsid w:val="00F66A2B"/>
    <w:rsid w:val="00F6774E"/>
    <w:rsid w:val="00F7409B"/>
    <w:rsid w:val="00F7630E"/>
    <w:rsid w:val="00F83860"/>
    <w:rsid w:val="00F91B3F"/>
    <w:rsid w:val="00F92597"/>
    <w:rsid w:val="00FB1605"/>
    <w:rsid w:val="00FC25FF"/>
    <w:rsid w:val="00FD12D7"/>
    <w:rsid w:val="00FD1A67"/>
    <w:rsid w:val="00FE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686882"/>
  <w14:defaultImageDpi w14:val="330"/>
  <w15:chartTrackingRefBased/>
  <w15:docId w15:val="{44A977B6-0B5A-4BAB-B658-C6CCC23D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B4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6B46"/>
    <w:rPr>
      <w:color w:val="0000FF"/>
      <w:u w:val="single"/>
    </w:rPr>
  </w:style>
  <w:style w:type="paragraph" w:customStyle="1" w:styleId="MediumGrid1-Accent21">
    <w:name w:val="Medium Grid 1 - Accent 21"/>
    <w:basedOn w:val="Normal"/>
    <w:uiPriority w:val="34"/>
    <w:qFormat/>
    <w:rsid w:val="005B6B46"/>
    <w:pPr>
      <w:ind w:left="720"/>
      <w:contextualSpacing/>
    </w:pPr>
  </w:style>
  <w:style w:type="character" w:styleId="IntenseEmphasis">
    <w:name w:val="Intense Emphasis"/>
    <w:uiPriority w:val="21"/>
    <w:qFormat/>
    <w:rsid w:val="00D80B96"/>
    <w:rPr>
      <w:i/>
      <w:iCs/>
      <w:color w:val="5B9BD5"/>
    </w:rPr>
  </w:style>
  <w:style w:type="paragraph" w:styleId="Header">
    <w:name w:val="header"/>
    <w:basedOn w:val="Normal"/>
    <w:link w:val="HeaderChar"/>
    <w:uiPriority w:val="99"/>
    <w:unhideWhenUsed/>
    <w:rsid w:val="00011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011B5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11B5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11B5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6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B160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332F4"/>
    <w:pPr>
      <w:ind w:left="720"/>
      <w:contextualSpacing/>
    </w:pPr>
    <w:rPr>
      <w:rFonts w:eastAsia="MS Mincho"/>
    </w:rPr>
  </w:style>
  <w:style w:type="paragraph" w:styleId="NoSpacing">
    <w:name w:val="No Spacing"/>
    <w:uiPriority w:val="1"/>
    <w:qFormat/>
    <w:rsid w:val="00E332F4"/>
    <w:rPr>
      <w:rFonts w:eastAsia="MS Minch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84266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B71C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1C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1CE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1C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1C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0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63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yan.holt@drak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299C3-EA56-45DD-BDDB-335ED1C31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Drake University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000045540</dc:creator>
  <cp:keywords/>
  <dc:description/>
  <cp:lastModifiedBy>Lendie Follett</cp:lastModifiedBy>
  <cp:revision>3</cp:revision>
  <cp:lastPrinted>2016-07-13T14:09:00Z</cp:lastPrinted>
  <dcterms:created xsi:type="dcterms:W3CDTF">2021-06-10T18:00:00Z</dcterms:created>
  <dcterms:modified xsi:type="dcterms:W3CDTF">2021-06-11T15:07:00Z</dcterms:modified>
</cp:coreProperties>
</file>